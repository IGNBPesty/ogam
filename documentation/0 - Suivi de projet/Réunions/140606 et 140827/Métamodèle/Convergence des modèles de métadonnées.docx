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890" w:rsidRDefault="00C93890" w:rsidP="00AD579D">
      <w:pPr>
        <w:pStyle w:val="Heading1"/>
        <w:jc w:val="center"/>
      </w:pPr>
      <w:r>
        <w:t>Convergenc</w:t>
      </w:r>
      <w:bookmarkStart w:id="0" w:name="_GoBack"/>
      <w:bookmarkEnd w:id="0"/>
      <w:r>
        <w:t>e des modèles de métadonnées</w:t>
      </w:r>
    </w:p>
    <w:p w:rsidR="00C93890" w:rsidRDefault="00C93890"/>
    <w:p w:rsidR="00C93890" w:rsidRDefault="00C93890" w:rsidP="00AD579D">
      <w:pPr>
        <w:pStyle w:val="Heading1"/>
      </w:pPr>
      <w:r>
        <w:t>Architecture des bases de métadonnées</w:t>
      </w:r>
    </w:p>
    <w:p w:rsidR="00C93890" w:rsidRDefault="00C93890" w:rsidP="00295585">
      <w:pPr>
        <w:pStyle w:val="Heading2"/>
      </w:pPr>
      <w:r>
        <w:t xml:space="preserve">Situation actuelle  </w:t>
      </w:r>
    </w:p>
    <w:p w:rsidR="00C93890" w:rsidRDefault="00C93890">
      <w:r>
        <w:rPr>
          <w:noProof/>
          <w:lang w:eastAsia="fr-FR"/>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4" o:spid="_x0000_s1026" type="#_x0000_t132" style="position:absolute;margin-left:332.65pt;margin-top:14.05pt;width:67.5pt;height:44.2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" fillcolor="#4f81bd" strokecolor="#243f60" strokeweight="2pt">
            <v:textbox>
              <w:txbxContent>
                <w:p w:rsidR="00C93890" w:rsidRDefault="00C93890" w:rsidP="00AD579D">
                  <w:pPr>
                    <w:jc w:val="center"/>
                  </w:pPr>
                  <w:r>
                    <w:t>E-forest</w:t>
                  </w:r>
                </w:p>
              </w:txbxContent>
            </v:textbox>
          </v:shape>
        </w:pict>
      </w:r>
      <w:r>
        <w:rPr>
          <w:noProof/>
          <w:lang w:eastAsia="fr-FR"/>
        </w:rPr>
        <w:pict>
          <v:shape id="Organigramme : Disque magnétique 2" o:spid="_x0000_s1027" type="#_x0000_t132" style="position:absolute;margin-left:121.9pt;margin-top:11.8pt;width:67.5pt;height:67.5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" fillcolor="#4f81bd" strokecolor="#243f60" strokeweight="2pt">
            <v:textbox>
              <w:txbxContent>
                <w:p w:rsidR="00C93890" w:rsidRPr="00AD579D" w:rsidRDefault="00C93890" w:rsidP="00AD579D">
                  <w:pPr>
                    <w:jc w:val="center"/>
                    <w:rPr>
                      <w:sz w:val="20"/>
                    </w:rPr>
                  </w:pPr>
                  <w:r w:rsidRPr="00AD579D">
                    <w:rPr>
                      <w:sz w:val="20"/>
                    </w:rPr>
                    <w:t>Pastis N années</w:t>
                  </w:r>
                </w:p>
                <w:p w:rsidR="00C93890" w:rsidRDefault="00C93890" w:rsidP="00AD579D">
                  <w:pPr>
                    <w:jc w:val="center"/>
                  </w:pPr>
                  <w:r>
                    <w:t>N années</w:t>
                  </w:r>
                </w:p>
              </w:txbxContent>
            </v:textbox>
          </v:shape>
        </w:pict>
      </w:r>
      <w:r>
        <w:rPr>
          <w:noProof/>
          <w:lang w:eastAsia="fr-FR"/>
        </w:rPr>
        <w:pict>
          <v:shape id="Organigramme : Disque magnétique 1" o:spid="_x0000_s1028" type="#_x0000_t132" style="position:absolute;margin-left:14.65pt;margin-top:10.3pt;width:67.5pt;height:44.25pt;z-index:251652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" fillcolor="#4f81bd" strokecolor="#243f60" strokeweight="2pt">
            <v:textbox>
              <w:txbxContent>
                <w:p w:rsidR="00C93890" w:rsidRDefault="00C93890" w:rsidP="00AD579D">
                  <w:pPr>
                    <w:jc w:val="center"/>
                  </w:pPr>
                  <w:r>
                    <w:t>MetaIFN</w:t>
                  </w:r>
                </w:p>
              </w:txbxContent>
            </v:textbox>
          </v:shape>
        </w:pict>
      </w:r>
    </w:p>
    <w:p w:rsidR="00C93890" w:rsidRDefault="00C93890">
      <w:r>
        <w:rPr>
          <w:noProof/>
          <w:lang w:eastAsia="fr-F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8" o:spid="_x0000_s1029" type="#_x0000_t34" style="position:absolute;margin-left:189.4pt;margin-top:8.15pt;width:143.25pt;height:14.2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" strokecolor="#4579b8">
            <v:stroke endarrow="open"/>
          </v:shape>
        </w:pict>
      </w:r>
      <w:r>
        <w:rPr>
          <w:noProof/>
          <w:lang w:eastAsia="fr-FR"/>
        </w:rPr>
        <w:pict>
          <v:shape id="Connecteur en angle 7" o:spid="_x0000_s1030" type="#_x0000_t34" style="position:absolute;margin-left:189.4pt;margin-top:22.4pt;width:26.25pt;height:21.7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" strokecolor="#4579b8">
            <v:stroke endarrow="open"/>
          </v:shape>
        </w:pict>
      </w:r>
      <w:r>
        <w:rPr>
          <w:noProof/>
          <w:lang w:eastAsia="fr-FR"/>
        </w:rPr>
        <w:pict>
          <v:shape id="Connecteur en angle 6" o:spid="_x0000_s1031" type="#_x0000_t34" style="position:absolute;margin-left:82.15pt;margin-top:2.9pt;width:39.75pt;height:19.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" strokecolor="#4579b8">
            <v:stroke endarrow="open"/>
          </v:shape>
        </w:pict>
      </w:r>
    </w:p>
    <w:p w:rsidR="00C93890" w:rsidRDefault="00C93890">
      <w:r>
        <w:rPr>
          <w:noProof/>
          <w:lang w:eastAsia="fr-FR"/>
        </w:rPr>
        <w:pict>
          <v:shape id="Organigramme : Disque magnétique 3" o:spid="_x0000_s1032" type="#_x0000_t132" style="position:absolute;margin-left:215.65pt;margin-top:7.45pt;width:67.5pt;height:47.25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" fillcolor="#4f81bd" strokecolor="#243f60" strokeweight="2pt">
            <v:textbox>
              <w:txbxContent>
                <w:p w:rsidR="00C93890" w:rsidRPr="00AD579D" w:rsidRDefault="00C93890" w:rsidP="00AD579D">
                  <w:pPr>
                    <w:jc w:val="center"/>
                    <w:rPr>
                      <w:sz w:val="20"/>
                    </w:rPr>
                  </w:pPr>
                  <w:r w:rsidRPr="00AD579D">
                    <w:rPr>
                      <w:sz w:val="18"/>
                    </w:rPr>
                    <w:t xml:space="preserve">PDA 1 </w:t>
                  </w:r>
                  <w:r>
                    <w:rPr>
                      <w:sz w:val="20"/>
                    </w:rPr>
                    <w:t>année</w:t>
                  </w:r>
                </w:p>
                <w:p w:rsidR="00C93890" w:rsidRDefault="00C93890" w:rsidP="00AD579D">
                  <w:pPr>
                    <w:jc w:val="center"/>
                  </w:pPr>
                  <w:r>
                    <w:t>N années</w:t>
                  </w:r>
                </w:p>
              </w:txbxContent>
            </v:textbox>
          </v:shape>
        </w:pict>
      </w:r>
    </w:p>
    <w:p w:rsidR="00C93890" w:rsidRDefault="00C93890"/>
    <w:p w:rsidR="00C93890" w:rsidRDefault="00C93890"/>
    <w:p w:rsidR="00C93890" w:rsidRDefault="00C93890">
      <w:smartTag w:uri="urn:schemas-microsoft-com:office:smarttags" w:element="PersonName">
        <w:smartTagPr>
          <w:attr w:name="ProductID" w:val="La base MetaIFN"/>
        </w:smartTagPr>
        <w:r>
          <w:t>La base MetaIFN</w:t>
        </w:r>
      </w:smartTag>
      <w:r>
        <w:t xml:space="preserve"> est la base de référence des métadonnées de l’inventaire.</w:t>
      </w:r>
    </w:p>
    <w:p w:rsidR="00C93890" w:rsidRDefault="00C93890">
      <w:smartTag w:uri="urn:schemas-microsoft-com:office:smarttags" w:element="PersonName">
        <w:smartTagPr>
          <w:attr w:name="ProductID" w:val="La base Pastis"/>
        </w:smartTagPr>
        <w:r>
          <w:t>La base Pastis</w:t>
        </w:r>
      </w:smartTag>
      <w:r>
        <w:t xml:space="preserve"> (N années) contient une exportation des métadonnées de MetaIFN mise au format PASTIS c'est-à-dire optimisée pour le terrain.</w:t>
      </w:r>
    </w:p>
    <w:p w:rsidR="00C93890" w:rsidRDefault="00C93890">
      <w:smartTag w:uri="urn:schemas-microsoft-com:office:smarttags" w:element="PersonName">
        <w:smartTagPr>
          <w:attr w:name="ProductID" w:val="La base Pastis"/>
        </w:smartTagPr>
        <w:r>
          <w:t>La base Pastis</w:t>
        </w:r>
      </w:smartTag>
      <w:r>
        <w:t xml:space="preserve"> (1 année) correspondant à une exportation des métadonnées issues de Pastis (N année) pour alimenter le PDA pour une année de collecte</w:t>
      </w:r>
    </w:p>
    <w:p w:rsidR="00C93890" w:rsidRDefault="00C93890">
      <w:r>
        <w:t xml:space="preserve">La Base de métadonnées E-forest correspondant à une exportation des métadonnées de </w:t>
      </w:r>
      <w:smartTag w:uri="urn:schemas-microsoft-com:office:smarttags" w:element="PersonName">
        <w:smartTagPr>
          <w:attr w:name="ProductID" w:val="La base Pastis"/>
        </w:smartTagPr>
        <w:r>
          <w:t>la base Pastis</w:t>
        </w:r>
      </w:smartTag>
      <w:r>
        <w:t xml:space="preserve"> (N années) complétée par la description des formulaires.</w:t>
      </w:r>
    </w:p>
    <w:p w:rsidR="00C93890" w:rsidRDefault="00C93890"/>
    <w:p w:rsidR="00C93890" w:rsidRDefault="00C93890" w:rsidP="00295585">
      <w:pPr>
        <w:pStyle w:val="Heading2"/>
      </w:pPr>
      <w:r>
        <w:t xml:space="preserve">Situation cible: </w:t>
      </w:r>
    </w:p>
    <w:p w:rsidR="00C93890" w:rsidRDefault="00C93890" w:rsidP="00AD579D">
      <w:r>
        <w:rPr>
          <w:noProof/>
          <w:lang w:eastAsia="fr-FR"/>
        </w:rPr>
        <w:pict>
          <v:shape id="Organigramme : Disque magnétique 10" o:spid="_x0000_s1033" type="#_x0000_t132" style="position:absolute;margin-left:121.9pt;margin-top:11.8pt;width:67.5pt;height:6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" fillcolor="#4f81bd" strokecolor="#243f60" strokeweight="2pt">
            <v:textbox>
              <w:txbxContent>
                <w:p w:rsidR="00C93890" w:rsidRDefault="00C93890" w:rsidP="00AD579D">
                  <w:pPr>
                    <w:jc w:val="center"/>
                  </w:pPr>
                  <w:r>
                    <w:rPr>
                      <w:sz w:val="20"/>
                    </w:rPr>
                    <w:t>E-forest</w:t>
                  </w:r>
                </w:p>
              </w:txbxContent>
            </v:textbox>
          </v:shape>
        </w:pict>
      </w:r>
      <w:r>
        <w:rPr>
          <w:noProof/>
          <w:lang w:eastAsia="fr-FR"/>
        </w:rPr>
        <w:pict>
          <v:shape id="Organigramme : Disque magnétique 11" o:spid="_x0000_s1034" type="#_x0000_t132" style="position:absolute;margin-left:14.65pt;margin-top:10.3pt;width:67.5pt;height:44.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" fillcolor="#4f81bd" strokecolor="#243f60" strokeweight="2pt">
            <v:textbox>
              <w:txbxContent>
                <w:p w:rsidR="00C93890" w:rsidRDefault="00C93890" w:rsidP="00AD579D">
                  <w:pPr>
                    <w:jc w:val="center"/>
                  </w:pPr>
                  <w:r>
                    <w:t>MetaIFN</w:t>
                  </w:r>
                </w:p>
              </w:txbxContent>
            </v:textbox>
          </v:shape>
        </w:pict>
      </w:r>
    </w:p>
    <w:p w:rsidR="00C93890" w:rsidRDefault="00C93890" w:rsidP="00AD579D">
      <w:r>
        <w:rPr>
          <w:noProof/>
          <w:lang w:eastAsia="fr-FR"/>
        </w:rPr>
        <w:pict>
          <v:shape id="Connecteur en angle 13" o:spid="_x0000_s1035" type="#_x0000_t34" style="position:absolute;margin-left:189.4pt;margin-top:22.4pt;width:26.25pt;height:21.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" strokecolor="#4579b8">
            <v:stroke endarrow="open"/>
          </v:shape>
        </w:pict>
      </w:r>
      <w:r>
        <w:rPr>
          <w:noProof/>
          <w:lang w:eastAsia="fr-FR"/>
        </w:rPr>
        <w:pict>
          <v:shape id="Connecteur en angle 14" o:spid="_x0000_s1036" type="#_x0000_t34" style="position:absolute;margin-left:82.15pt;margin-top:2.9pt;width:39.75pt;height:1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" strokecolor="#4579b8">
            <v:stroke endarrow="open"/>
          </v:shape>
        </w:pict>
      </w:r>
    </w:p>
    <w:p w:rsidR="00C93890" w:rsidRDefault="00C93890" w:rsidP="00AD579D">
      <w:r>
        <w:rPr>
          <w:noProof/>
          <w:lang w:eastAsia="fr-FR"/>
        </w:rPr>
        <w:pict>
          <v:shape id="Organigramme : Disque magnétique 15" o:spid="_x0000_s1037" type="#_x0000_t132" style="position:absolute;margin-left:215.65pt;margin-top:7.45pt;width:67.5pt;height:47.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" fillcolor="#4f81bd" strokecolor="#243f60" strokeweight="2pt">
            <v:textbox>
              <w:txbxContent>
                <w:p w:rsidR="00C93890" w:rsidRPr="00AD579D" w:rsidRDefault="00C93890" w:rsidP="00AD579D">
                  <w:pPr>
                    <w:jc w:val="center"/>
                    <w:rPr>
                      <w:sz w:val="20"/>
                    </w:rPr>
                  </w:pPr>
                  <w:r w:rsidRPr="00AD579D">
                    <w:rPr>
                      <w:sz w:val="18"/>
                    </w:rPr>
                    <w:t xml:space="preserve">PDA 1 </w:t>
                  </w:r>
                  <w:r>
                    <w:rPr>
                      <w:sz w:val="20"/>
                    </w:rPr>
                    <w:t>année</w:t>
                  </w:r>
                </w:p>
                <w:p w:rsidR="00C93890" w:rsidRDefault="00C93890" w:rsidP="00AD579D">
                  <w:pPr>
                    <w:jc w:val="center"/>
                  </w:pPr>
                  <w:r>
                    <w:t>N années</w:t>
                  </w:r>
                </w:p>
              </w:txbxContent>
            </v:textbox>
          </v:shape>
        </w:pict>
      </w:r>
    </w:p>
    <w:p w:rsidR="00C93890" w:rsidRDefault="00C93890" w:rsidP="00AD579D"/>
    <w:p w:rsidR="00C93890" w:rsidRDefault="00C93890" w:rsidP="00AD579D"/>
    <w:p w:rsidR="00C93890" w:rsidRDefault="00C93890" w:rsidP="00AD579D">
      <w:r>
        <w:t xml:space="preserve">L’objectif visé est la réduction du nombre de base de métadonnées afin d’utiliser la même base pour la collecte des données terrain et la consultation. </w:t>
      </w:r>
    </w:p>
    <w:p w:rsidR="00C93890" w:rsidRDefault="00C93890" w:rsidP="00AD579D">
      <w:r>
        <w:t xml:space="preserve">A partir de </w:t>
      </w:r>
      <w:smartTag w:uri="urn:schemas-microsoft-com:office:smarttags" w:element="PersonName">
        <w:smartTagPr>
          <w:attr w:name="ProductID" w:val="La base MetaIFN"/>
        </w:smartTagPr>
        <w:r>
          <w:t>la base MetaIFN</w:t>
        </w:r>
      </w:smartTag>
      <w:r>
        <w:t xml:space="preserve">, </w:t>
      </w:r>
      <w:smartTag w:uri="urn:schemas-microsoft-com:office:smarttags" w:element="PersonName">
        <w:smartTagPr>
          <w:attr w:name="ProductID" w:val="la base E-forest"/>
        </w:smartTagPr>
        <w:r>
          <w:t>la base E-forest</w:t>
        </w:r>
      </w:smartTag>
      <w:r>
        <w:t xml:space="preserve"> est alimentée pour servir de base de métadonnées de référence pour les  applications de la chaîne de collecte et de consultation/diffusion des données collectées. </w:t>
      </w:r>
    </w:p>
    <w:p w:rsidR="00C93890" w:rsidRDefault="00C93890"/>
    <w:p w:rsidR="00C93890" w:rsidRDefault="00C93890" w:rsidP="00295585">
      <w:pPr>
        <w:pStyle w:val="Heading2"/>
      </w:pPr>
      <w:r>
        <w:t>Analyse des écarts</w:t>
      </w:r>
    </w:p>
    <w:p w:rsidR="00C93890" w:rsidRDefault="00C93890" w:rsidP="00295585"/>
    <w:p w:rsidR="00C93890" w:rsidRDefault="00C93890" w:rsidP="00295585">
      <w:r>
        <w:t>Informations présentes dans la base de métadonnées E-forest  et absentes de MetaIFN :</w:t>
      </w:r>
    </w:p>
    <w:p w:rsidR="00C93890" w:rsidRDefault="00C93890" w:rsidP="00295585">
      <w:pPr>
        <w:pStyle w:val="ListParagraph"/>
        <w:numPr>
          <w:ilvl w:val="0"/>
          <w:numId w:val="1"/>
          <w:numberingChange w:id="1" w:author="sgalopin" w:date="2012-09-12T09:18:00Z" w:original="-"/>
        </w:numPr>
      </w:pPr>
      <w:r>
        <w:t>La spécification du contenu des formulaires web (et demain formulaires PDA)</w:t>
      </w:r>
    </w:p>
    <w:p w:rsidR="00C93890" w:rsidRDefault="00C93890" w:rsidP="00295585">
      <w:pPr>
        <w:pStyle w:val="ListParagraph"/>
        <w:numPr>
          <w:ilvl w:val="0"/>
          <w:numId w:val="1"/>
          <w:numberingChange w:id="2" w:author="sgalopin" w:date="2012-09-12T09:18:00Z" w:original="-"/>
        </w:numPr>
      </w:pPr>
      <w:r>
        <w:t>La notion de dataset. A noter que la notion de lot de données de MetaIFN pourrait être utilisée.</w:t>
      </w:r>
    </w:p>
    <w:p w:rsidR="00C93890" w:rsidRDefault="00C93890" w:rsidP="00295585">
      <w:r>
        <w:t xml:space="preserve">Informations présentes dans la base de métadonnées MetaIFN  et absente de </w:t>
      </w:r>
      <w:smartTag w:uri="urn:schemas-microsoft-com:office:smarttags" w:element="PersonName">
        <w:smartTagPr>
          <w:attr w:name="ProductID" w:val="la base ER-forest"/>
        </w:smartTagPr>
        <w:r>
          <w:t>la base ER-forest</w:t>
        </w:r>
      </w:smartTag>
      <w:r>
        <w:t>:</w:t>
      </w:r>
    </w:p>
    <w:p w:rsidR="00C93890" w:rsidRDefault="00C93890" w:rsidP="00295585">
      <w:pPr>
        <w:pStyle w:val="ListParagraph"/>
        <w:numPr>
          <w:ilvl w:val="0"/>
          <w:numId w:val="2"/>
          <w:numberingChange w:id="3" w:author="sgalopin" w:date="2012-09-12T09:18:00Z" w:original="-"/>
        </w:numPr>
      </w:pPr>
      <w:r>
        <w:t>Une nomenclature qui évolue en fonction du temps et de l’espace</w:t>
      </w:r>
    </w:p>
    <w:p w:rsidR="00C93890" w:rsidRDefault="00C93890" w:rsidP="00295585">
      <w:pPr>
        <w:pStyle w:val="ListParagraph"/>
      </w:pPr>
    </w:p>
    <w:p w:rsidR="00C93890" w:rsidRDefault="00C93890" w:rsidP="00295585">
      <w:pPr>
        <w:pStyle w:val="Heading2"/>
      </w:pPr>
      <w:r>
        <w:t>Propositions d’évolution</w:t>
      </w:r>
    </w:p>
    <w:p w:rsidR="00C93890" w:rsidRDefault="00C93890" w:rsidP="00295585"/>
    <w:p w:rsidR="00C93890" w:rsidRPr="00295585" w:rsidRDefault="00C93890" w:rsidP="00295585">
      <w:r>
        <w:t>Dans MetaIFN :</w:t>
      </w:r>
    </w:p>
    <w:p w:rsidR="00C93890" w:rsidRDefault="00C93890" w:rsidP="00295585">
      <w:pPr>
        <w:pStyle w:val="ListParagraph"/>
        <w:numPr>
          <w:ilvl w:val="0"/>
          <w:numId w:val="3"/>
          <w:numberingChange w:id="4" w:author="sgalopin" w:date="2012-09-12T09:18:00Z" w:original="%1:1:0:."/>
        </w:numPr>
      </w:pPr>
      <w:r>
        <w:t>Intégrer un nouveau schéma afin de pouvoir intégrer des besoins applicatifs.</w:t>
      </w:r>
    </w:p>
    <w:p w:rsidR="00C93890" w:rsidRDefault="00C93890" w:rsidP="00295585">
      <w:pPr>
        <w:pStyle w:val="ListParagraph"/>
        <w:numPr>
          <w:ilvl w:val="0"/>
          <w:numId w:val="3"/>
          <w:numberingChange w:id="5" w:author="sgalopin" w:date="2012-09-12T09:18:00Z" w:original="%1:2:0:."/>
        </w:numPr>
      </w:pPr>
      <w:r>
        <w:t>Dans ce schéma, la spécification des formulaires (web et PDA) pourrait alors être décrite.</w:t>
      </w:r>
    </w:p>
    <w:p w:rsidR="00C93890" w:rsidRPr="00295585" w:rsidRDefault="00C93890" w:rsidP="002C6BF1">
      <w:pPr>
        <w:pStyle w:val="ListParagraph"/>
      </w:pPr>
    </w:p>
    <w:p w:rsidR="00C93890" w:rsidRDefault="00C93890" w:rsidP="00295585">
      <w:r>
        <w:t>Dans E-forest /OGAM (pour Web et PDA):</w:t>
      </w:r>
    </w:p>
    <w:p w:rsidR="00C93890" w:rsidRDefault="00C93890" w:rsidP="00295585">
      <w:pPr>
        <w:pStyle w:val="ListParagraph"/>
        <w:numPr>
          <w:ilvl w:val="0"/>
          <w:numId w:val="4"/>
          <w:numberingChange w:id="6" w:author="sgalopin" w:date="2012-09-12T09:18:00Z" w:original="%1:1:0:."/>
        </w:numPr>
      </w:pPr>
      <w:r>
        <w:t>Introduire la notion de dataset de saisie (pour une campagne, une fraction, etc) et dataset de consultation (pouvant potentiellement regrouper plusieurs campagnes ou fractions)</w:t>
      </w:r>
      <w:ins w:id="7" w:author="sgalopin" w:date="2012-09-12T09:21:00Z">
        <w:r>
          <w:t xml:space="preserve"> via l’ajout d</w:t>
        </w:r>
      </w:ins>
      <w:ins w:id="8" w:author="sgalopin" w:date="2012-09-12T09:23:00Z">
        <w:r>
          <w:t>es</w:t>
        </w:r>
      </w:ins>
      <w:ins w:id="9" w:author="sgalopin" w:date="2012-09-12T09:21:00Z">
        <w:r>
          <w:t xml:space="preserve"> champs </w:t>
        </w:r>
      </w:ins>
      <w:ins w:id="10" w:author="sgalopin" w:date="2012-09-12T09:23:00Z">
        <w:r>
          <w:t>« is_</w:t>
        </w:r>
      </w:ins>
      <w:ins w:id="11" w:author="sgalopin" w:date="2012-09-12T09:31:00Z">
        <w:r>
          <w:t>survey » et « is_display » dans la table dataset.</w:t>
        </w:r>
      </w:ins>
    </w:p>
    <w:p w:rsidR="00C93890" w:rsidRDefault="00C93890" w:rsidP="00C93890">
      <w:pPr>
        <w:pStyle w:val="ListParagraph"/>
        <w:numPr>
          <w:ins w:id="12" w:author="sgalopin" w:date="2012-09-12T09:43:00Z"/>
        </w:numPr>
        <w:ind w:left="360"/>
        <w:jc w:val="center"/>
        <w:rPr>
          <w:ins w:id="13" w:author="sgalopin" w:date="2012-09-12T09:43:00Z"/>
        </w:rPr>
        <w:pPrChange w:id="14" w:author="sgalopin" w:date="2012-09-12T09:43:00Z">
          <w:pPr>
            <w:pStyle w:val="ListParagraph"/>
            <w:ind w:left="0"/>
          </w:pPr>
        </w:pPrChange>
      </w:pPr>
      <w:ins w:id="15" w:author="sgalopin" w:date="2012-09-12T09:44:00Z">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81.75pt">
              <v:imagedata r:id="rId5" o:title=""/>
            </v:shape>
          </w:pict>
        </w:r>
      </w:ins>
    </w:p>
    <w:p w:rsidR="00C93890" w:rsidRDefault="00C93890" w:rsidP="00295585">
      <w:pPr>
        <w:pStyle w:val="ListParagraph"/>
        <w:numPr>
          <w:ilvl w:val="0"/>
          <w:numId w:val="4"/>
          <w:numberingChange w:id="16" w:author="sgalopin" w:date="2012-09-12T09:18:00Z" w:original="%1:2:0:."/>
        </w:numPr>
      </w:pPr>
      <w:del w:id="17" w:author="sgalopin" w:date="2012-09-12T09:18:00Z">
        <w:r w:rsidDel="004E45DF">
          <w:delText>Introduire une</w:delText>
        </w:r>
      </w:del>
      <w:ins w:id="18" w:author="sgalopin" w:date="2012-09-12T09:18:00Z">
        <w:r>
          <w:t>Utilisation de la</w:t>
        </w:r>
      </w:ins>
      <w:r>
        <w:t xml:space="preserve"> notion de hiérarchie dans les formulaires</w:t>
      </w:r>
      <w:ins w:id="19" w:author="sgalopin" w:date="2012-09-12T09:19:00Z">
        <w:r>
          <w:t xml:space="preserve"> via le champ </w:t>
        </w:r>
      </w:ins>
      <w:ins w:id="20" w:author="sgalopin" w:date="2012-09-12T09:45:00Z">
        <w:r>
          <w:t>« </w:t>
        </w:r>
      </w:ins>
      <w:ins w:id="21" w:author="sgalopin" w:date="2012-09-12T09:19:00Z">
        <w:r>
          <w:t>position</w:t>
        </w:r>
      </w:ins>
      <w:ins w:id="22" w:author="sgalopin" w:date="2012-09-12T09:45:00Z">
        <w:r>
          <w:t> »</w:t>
        </w:r>
      </w:ins>
      <w:ins w:id="23" w:author="sgalopin" w:date="2012-09-12T09:19:00Z">
        <w:r>
          <w:t xml:space="preserve"> de </w:t>
        </w:r>
        <w:smartTag w:uri="urn:schemas-microsoft-com:office:smarttags" w:element="PersonName">
          <w:smartTagPr>
            <w:attr w:name="ProductID" w:val="la table FORM"/>
          </w:smartTagPr>
          <w:r>
            <w:t>la table FORM</w:t>
          </w:r>
        </w:smartTag>
        <w:r>
          <w:t>_FORMAT</w:t>
        </w:r>
      </w:ins>
      <w:r>
        <w:t xml:space="preserve"> (utile pour PDA si et ssi génération auto des formulaires).</w:t>
      </w:r>
      <w:ins w:id="24" w:author="sgalopin" w:date="2012-09-12T09:18:00Z">
        <w:r>
          <w:t xml:space="preserve"> </w:t>
        </w:r>
      </w:ins>
    </w:p>
    <w:p w:rsidR="00C93890" w:rsidRDefault="00C93890" w:rsidP="00C93890">
      <w:pPr>
        <w:pStyle w:val="ListParagraph"/>
        <w:numPr>
          <w:ins w:id="25" w:author="sgalopin" w:date="2012-09-12T09:18:00Z"/>
        </w:numPr>
        <w:ind w:left="360"/>
        <w:jc w:val="center"/>
        <w:rPr>
          <w:ins w:id="26" w:author="sgalopin" w:date="2012-09-12T09:18:00Z"/>
        </w:rPr>
        <w:pPrChange w:id="27" w:author="sgalopin" w:date="2012-09-12T09:19:00Z">
          <w:pPr>
            <w:pStyle w:val="ListParagraph"/>
            <w:ind w:left="0"/>
          </w:pPr>
        </w:pPrChange>
      </w:pPr>
      <w:ins w:id="28" w:author="sgalopin" w:date="2012-09-12T09:45:00Z">
        <w:r>
          <w:pict>
            <v:shape id="_x0000_i1026" type="#_x0000_t75" style="width:157.5pt;height:72.75pt">
              <v:imagedata r:id="rId6" o:title=""/>
            </v:shape>
          </w:pict>
        </w:r>
      </w:ins>
    </w:p>
    <w:p w:rsidR="00C93890" w:rsidDel="00EE3FD8" w:rsidRDefault="00C93890" w:rsidP="00295585">
      <w:pPr>
        <w:pStyle w:val="ListParagraph"/>
        <w:numPr>
          <w:ilvl w:val="0"/>
          <w:numId w:val="4"/>
          <w:ins w:id="29" w:author="sgalopin" w:date="2012-09-12T09:56:00Z"/>
        </w:numPr>
        <w:rPr>
          <w:del w:id="30" w:author="Unknown"/>
        </w:rPr>
      </w:pPr>
      <w:del w:id="31" w:author="sgalopin" w:date="2012-09-12T09:52:00Z">
        <w:r w:rsidDel="00A7682E">
          <w:delText xml:space="preserve">La table dataset doit être modifiée pour </w:delText>
        </w:r>
      </w:del>
      <w:ins w:id="32" w:author="sgalopin" w:date="2012-09-12T13:41:00Z">
        <w:r>
          <w:t>I</w:t>
        </w:r>
      </w:ins>
      <w:del w:id="33" w:author="sgalopin" w:date="2012-09-12T13:41:00Z">
        <w:r w:rsidDel="00474F41">
          <w:delText>i</w:delText>
        </w:r>
      </w:del>
      <w:r>
        <w:t>ntrodu</w:t>
      </w:r>
      <w:ins w:id="34" w:author="sgalopin" w:date="2012-09-12T09:52:00Z">
        <w:r>
          <w:t>ction</w:t>
        </w:r>
      </w:ins>
      <w:ins w:id="35" w:author="sgalopin" w:date="2012-09-12T09:53:00Z">
        <w:r>
          <w:t xml:space="preserve"> de</w:t>
        </w:r>
      </w:ins>
      <w:del w:id="36" w:author="sgalopin" w:date="2012-09-12T09:52:00Z">
        <w:r w:rsidDel="00A7682E">
          <w:delText>ire</w:delText>
        </w:r>
      </w:del>
      <w:r>
        <w:t xml:space="preserve"> </w:t>
      </w:r>
      <w:del w:id="37" w:author="sgalopin" w:date="2012-09-12T09:53:00Z">
        <w:r w:rsidDel="00EE3FD8">
          <w:delText>l’aspect temporel (</w:delText>
        </w:r>
      </w:del>
      <w:ins w:id="38" w:author="sgalopin" w:date="2012-09-12T09:53:00Z">
        <w:r>
          <w:t>la notion de dataset temporels</w:t>
        </w:r>
      </w:ins>
      <w:ins w:id="39" w:author="sgalopin" w:date="2012-09-12T10:12:00Z">
        <w:r>
          <w:t xml:space="preserve"> et spatia</w:t>
        </w:r>
      </w:ins>
      <w:ins w:id="40" w:author="sgalopin" w:date="2012-09-12T10:14:00Z">
        <w:r>
          <w:t>ux</w:t>
        </w:r>
      </w:ins>
      <w:ins w:id="41" w:author="sgalopin" w:date="2012-09-12T10:12:00Z">
        <w:r>
          <w:t xml:space="preserve">. </w:t>
        </w:r>
      </w:ins>
      <w:del w:id="42" w:author="sgalopin" w:date="2012-09-12T10:12:00Z">
        <w:r w:rsidDel="003751A8">
          <w:delText xml:space="preserve">date de début – date de fin). </w:delText>
        </w:r>
      </w:del>
      <w:r>
        <w:t>Ceci est nécessaire pour agréger toutes les  fractions de l’inventaire (sinon une base par fraction)</w:t>
      </w:r>
      <w:ins w:id="43" w:author="sgalopin" w:date="2012-09-12T09:56:00Z">
        <w:r>
          <w:t>.</w:t>
        </w:r>
      </w:ins>
    </w:p>
    <w:p w:rsidR="00C93890" w:rsidRDefault="00C93890" w:rsidP="00295585">
      <w:pPr>
        <w:pStyle w:val="ListParagraph"/>
        <w:numPr>
          <w:ilvl w:val="0"/>
          <w:numId w:val="4"/>
          <w:ins w:id="44" w:author="sgalopin" w:date="2012-09-12T09:56:00Z"/>
        </w:numPr>
        <w:rPr>
          <w:ins w:id="45" w:author="sgalopin" w:date="2012-09-12T09:56:00Z"/>
        </w:rPr>
      </w:pPr>
    </w:p>
    <w:p w:rsidR="00C93890" w:rsidRDefault="00C93890" w:rsidP="00C93890">
      <w:pPr>
        <w:pStyle w:val="ListParagraph"/>
        <w:numPr>
          <w:numberingChange w:id="46" w:author="sgalopin" w:date="2012-09-12T09:18:00Z" w:original="%1:4:0:."/>
        </w:numPr>
        <w:rPr>
          <w:ins w:id="47" w:author="sgalopin" w:date="2012-09-12T10:13:00Z"/>
        </w:rPr>
        <w:pPrChange w:id="48" w:author="sgalopin" w:date="2012-09-12T09:56:00Z">
          <w:pPr>
            <w:pStyle w:val="ListParagraph"/>
            <w:ind w:left="0"/>
          </w:pPr>
        </w:pPrChange>
      </w:pPr>
      <w:ins w:id="49" w:author="sgalopin" w:date="2012-09-12T09:57:00Z">
        <w:r>
          <w:t>Création d’u</w:t>
        </w:r>
      </w:ins>
      <w:del w:id="50" w:author="sgalopin" w:date="2012-09-12T09:57:00Z">
        <w:r w:rsidDel="00EE3FD8">
          <w:delText>U</w:delText>
        </w:r>
      </w:del>
      <w:r>
        <w:t xml:space="preserve">ne table </w:t>
      </w:r>
      <w:ins w:id="51" w:author="sgalopin" w:date="2012-09-12T09:57:00Z">
        <w:r>
          <w:t xml:space="preserve">« Contexte » </w:t>
        </w:r>
      </w:ins>
      <w:del w:id="52" w:author="sgalopin" w:date="2012-09-12T10:12:00Z">
        <w:r w:rsidDel="003751A8">
          <w:delText xml:space="preserve">~AISPEC </w:delText>
        </w:r>
      </w:del>
      <w:del w:id="53" w:author="sgalopin" w:date="2012-09-12T09:57:00Z">
        <w:r w:rsidDel="00EE3FD8">
          <w:delText xml:space="preserve">pourrait être intégrée </w:delText>
        </w:r>
      </w:del>
      <w:r>
        <w:t>dans OGAM pour spécifier les attributs temporels</w:t>
      </w:r>
      <w:ins w:id="54" w:author="sgalopin" w:date="2012-09-12T10:12:00Z">
        <w:r>
          <w:t xml:space="preserve"> et spatia</w:t>
        </w:r>
      </w:ins>
      <w:ins w:id="55" w:author="sgalopin" w:date="2012-09-12T10:14:00Z">
        <w:r>
          <w:t>ux</w:t>
        </w:r>
      </w:ins>
      <w:r>
        <w:t xml:space="preserve"> des différent</w:t>
      </w:r>
      <w:del w:id="56" w:author="sgalopin" w:date="2012-09-12T09:58:00Z">
        <w:r w:rsidDel="00EE3FD8">
          <w:delText>e</w:delText>
        </w:r>
      </w:del>
      <w:r>
        <w:t>s</w:t>
      </w:r>
      <w:ins w:id="57" w:author="sgalopin" w:date="2012-09-12T09:58:00Z">
        <w:r>
          <w:t xml:space="preserve"> dataset.</w:t>
        </w:r>
      </w:ins>
      <w:r>
        <w:t xml:space="preserve"> </w:t>
      </w:r>
    </w:p>
    <w:p w:rsidR="00C93890" w:rsidRDefault="00C93890" w:rsidP="00C93890">
      <w:pPr>
        <w:pStyle w:val="ListParagraph"/>
        <w:numPr>
          <w:ins w:id="58" w:author="sgalopin" w:date="2012-09-12T10:13:00Z"/>
        </w:numPr>
        <w:jc w:val="center"/>
        <w:pPrChange w:id="59" w:author="sgalopin" w:date="2012-09-12T10:13:00Z">
          <w:pPr>
            <w:pStyle w:val="ListParagraph"/>
            <w:ind w:left="0"/>
          </w:pPr>
        </w:pPrChange>
      </w:pPr>
      <w:ins w:id="60" w:author="sgalopin" w:date="2012-09-12T10:13:00Z">
        <w:r>
          <w:pict>
            <v:shape id="_x0000_i1027" type="#_x0000_t75" style="width:402pt;height:164.25pt">
              <v:imagedata r:id="rId7" o:title=""/>
            </v:shape>
          </w:pict>
        </w:r>
        <w:r w:rsidDel="00EE3FD8">
          <w:t xml:space="preserve"> </w:t>
        </w:r>
      </w:ins>
      <w:del w:id="61" w:author="sgalopin" w:date="2012-09-12T09:58:00Z">
        <w:r w:rsidDel="00EE3FD8">
          <w:delText>spécifications des lots de données</w:delText>
        </w:r>
      </w:del>
    </w:p>
    <w:p w:rsidR="00C93890" w:rsidRDefault="00C93890" w:rsidP="00295585">
      <w:pPr>
        <w:pStyle w:val="ListParagraph"/>
        <w:numPr>
          <w:ilvl w:val="0"/>
          <w:numId w:val="4"/>
          <w:numberingChange w:id="62" w:author="sgalopin" w:date="2012-09-12T09:18:00Z" w:original="%1:6:0:."/>
        </w:numPr>
      </w:pPr>
      <w:del w:id="63" w:author="sgalopin" w:date="2012-09-12T10:22:00Z">
        <w:r w:rsidDel="00752B9E">
          <w:delText xml:space="preserve">Mettre </w:delText>
        </w:r>
      </w:del>
      <w:ins w:id="64" w:author="sgalopin" w:date="2012-09-12T10:22:00Z">
        <w:r>
          <w:t xml:space="preserve">La mise </w:t>
        </w:r>
      </w:ins>
      <w:r>
        <w:t xml:space="preserve">en oeuvre dans OGAM </w:t>
      </w:r>
      <w:ins w:id="65" w:author="sgalopin" w:date="2012-09-12T10:23:00Z">
        <w:r>
          <w:t>d</w:t>
        </w:r>
      </w:ins>
      <w:del w:id="66" w:author="sgalopin" w:date="2012-09-12T10:23:00Z">
        <w:r w:rsidDel="00752B9E">
          <w:delText>l</w:delText>
        </w:r>
      </w:del>
      <w:r>
        <w:t>es changements d’unité en fonction du temps (stratégie MetaIFN</w:t>
      </w:r>
      <w:del w:id="67" w:author="sgalopin" w:date="2012-09-12T10:15:00Z">
        <w:r w:rsidDel="00752B9E">
          <w:delText xml:space="preserve"> à reprendre</w:delText>
        </w:r>
      </w:del>
      <w:r>
        <w:t>)</w:t>
      </w:r>
      <w:ins w:id="68" w:author="sgalopin" w:date="2012-09-12T10:15:00Z">
        <w:r>
          <w:t xml:space="preserve"> et en fonction de l’espace </w:t>
        </w:r>
      </w:ins>
      <w:ins w:id="69" w:author="sgalopin" w:date="2012-09-12T10:22:00Z">
        <w:r>
          <w:t>n’est</w:t>
        </w:r>
      </w:ins>
      <w:ins w:id="70" w:author="sgalopin" w:date="2012-09-12T10:20:00Z">
        <w:r>
          <w:t xml:space="preserve"> </w:t>
        </w:r>
      </w:ins>
      <w:ins w:id="71" w:author="sgalopin" w:date="2012-09-12T10:15:00Z">
        <w:r>
          <w:t>pas retenue</w:t>
        </w:r>
      </w:ins>
      <w:ins w:id="72" w:author="sgalopin" w:date="2012-09-12T10:20:00Z">
        <w:r>
          <w:t xml:space="preserve"> car cela implique trop de développement</w:t>
        </w:r>
      </w:ins>
      <w:ins w:id="73" w:author="sgalopin" w:date="2012-09-12T10:24:00Z">
        <w:r>
          <w:t>s</w:t>
        </w:r>
      </w:ins>
      <w:ins w:id="74" w:author="sgalopin" w:date="2012-09-12T10:20:00Z">
        <w:r>
          <w:t xml:space="preserve"> et une maintenance difficile</w:t>
        </w:r>
      </w:ins>
      <w:ins w:id="75" w:author="sgalopin" w:date="2012-09-12T10:21:00Z">
        <w:r>
          <w:t>,</w:t>
        </w:r>
      </w:ins>
      <w:ins w:id="76" w:author="sgalopin" w:date="2012-09-12T10:20:00Z">
        <w:r>
          <w:t xml:space="preserve"> voir impossible (Exemple avec</w:t>
        </w:r>
      </w:ins>
      <w:ins w:id="77" w:author="sgalopin" w:date="2012-09-12T10:21:00Z">
        <w:r>
          <w:t xml:space="preserve"> l’application </w:t>
        </w:r>
      </w:ins>
      <w:ins w:id="78" w:author="sgalopin" w:date="2012-09-12T10:20:00Z">
        <w:r>
          <w:t xml:space="preserve"> Pommier)</w:t>
        </w:r>
      </w:ins>
      <w:ins w:id="79" w:author="sgalopin" w:date="2012-09-12T10:22:00Z">
        <w:r>
          <w:t xml:space="preserve">. </w:t>
        </w:r>
      </w:ins>
    </w:p>
    <w:p w:rsidR="00C93890" w:rsidRDefault="00C93890" w:rsidP="0061290D">
      <w:pPr>
        <w:pStyle w:val="ListParagraph"/>
        <w:numPr>
          <w:ins w:id="80" w:author="sgalopin" w:date="2012-09-13T08:43:00Z"/>
        </w:numPr>
        <w:rPr>
          <w:ins w:id="81" w:author="sgalopin" w:date="2012-09-13T08:43:00Z"/>
        </w:rPr>
      </w:pPr>
      <w:ins w:id="82" w:author="sgalopin" w:date="2012-09-13T08:43:00Z">
        <w:r>
          <w:t>Cette notion peut être avantageusement reprise et simplifiée par la mise en place de changements de données en fonction du temps et de l’espace. Cela ne demande pas beaucoup de développement et respecte la logique actuelle d’OGAM.</w:t>
        </w:r>
      </w:ins>
    </w:p>
    <w:p w:rsidR="00C93890" w:rsidRDefault="00C93890" w:rsidP="0061290D">
      <w:pPr>
        <w:pStyle w:val="ListParagraph"/>
        <w:numPr>
          <w:ins w:id="83" w:author="sgalopin" w:date="2012-09-13T08:43:00Z"/>
        </w:numPr>
        <w:rPr>
          <w:ins w:id="84" w:author="sgalopin" w:date="2012-09-13T08:43:00Z"/>
        </w:rPr>
      </w:pPr>
      <w:ins w:id="85" w:author="sgalopin" w:date="2012-09-13T08:43:00Z">
        <w:r>
          <w:t>Le principe est que si l’unité d’une donnée vient à changer, au lieu de d’affecter une nouvelle unité à la donnée déjà existante, la nouvelle unité est affectée à une nouvelle donnée en lien avec la précédente.</w:t>
        </w:r>
      </w:ins>
    </w:p>
    <w:p w:rsidR="00C93890" w:rsidRDefault="00C93890" w:rsidP="0061290D">
      <w:pPr>
        <w:pStyle w:val="ListParagraph"/>
        <w:numPr>
          <w:ins w:id="86" w:author="sgalopin" w:date="2012-09-13T08:43:00Z"/>
        </w:numPr>
        <w:rPr>
          <w:ins w:id="87" w:author="sgalopin" w:date="2012-09-13T08:43:00Z"/>
        </w:rPr>
      </w:pPr>
      <w:ins w:id="88" w:author="sgalopin" w:date="2012-09-13T08:43:00Z">
        <w:r>
          <w:t>Prenons un exemple :</w:t>
        </w:r>
      </w:ins>
    </w:p>
    <w:p w:rsidR="00C93890" w:rsidRDefault="00C93890" w:rsidP="0061290D">
      <w:pPr>
        <w:pStyle w:val="ListParagraph"/>
        <w:numPr>
          <w:ins w:id="89" w:author="sgalopin" w:date="2012-09-13T08:43:00Z"/>
        </w:numPr>
        <w:rPr>
          <w:ins w:id="90" w:author="sgalopin" w:date="2012-09-13T08:43:00Z"/>
        </w:rPr>
      </w:pPr>
      <w:ins w:id="91" w:author="sgalopin" w:date="2012-09-13T08:43:00Z">
        <w:r>
          <w:t>J’ai deux lots de données « ld06» et « ld07 ». L’un est de 2006 avec 3 codes pour la donnée « ecu06 » qui sont « brun, rouge, autre » et l’autre est de 2007 avec 4 codes pour la donnée « ecu07 » qui sont « brun, rouge, noir, autre ». Techniquement chaque donnée a une colonne correspondante en base. On retrouvera donc en base une colonne « ecu06 » suivi d’une colonne « ecu07 ».</w:t>
        </w:r>
      </w:ins>
    </w:p>
    <w:p w:rsidR="00C93890" w:rsidRDefault="00C93890" w:rsidP="0061290D">
      <w:pPr>
        <w:pStyle w:val="ListParagraph"/>
        <w:numPr>
          <w:ins w:id="92" w:author="sgalopin" w:date="2012-09-13T08:43:00Z"/>
        </w:numPr>
        <w:rPr>
          <w:ins w:id="93" w:author="sgalopin" w:date="2012-09-13T08:43:00Z"/>
        </w:rPr>
      </w:pPr>
      <w:ins w:id="94" w:author="sgalopin" w:date="2012-09-13T08:43:00Z">
        <w:r>
          <w:t>Je souhaite visualiser les écureuils sur 2006 et 2007. Pour cela je crée un lot de données « ld0607 ». J’y ajoute les données qui m’intéressent dont la nouvelle donnée « ecu0607 » et je crée en base la colonne « ecu0607 » au même niveau que les deux autres colonnes. La donnée « ecu0607 » aura 3 codes</w:t>
        </w:r>
        <w:r w:rsidRPr="0071395B">
          <w:t xml:space="preserve"> </w:t>
        </w:r>
        <w:r>
          <w:t xml:space="preserve">qui sont « brun, rouge, autre ». La colonne en base est remplie par un simple script sql archivé dans le champ « sql »  de la table « data ». </w:t>
        </w:r>
      </w:ins>
      <w:ins w:id="95" w:author="sgalopin" w:date="2012-09-13T08:50:00Z">
        <w:r>
          <w:t>La</w:t>
        </w:r>
      </w:ins>
      <w:ins w:id="96" w:author="sgalopin" w:date="2012-09-13T08:48:00Z">
        <w:r>
          <w:t xml:space="preserve"> colonne </w:t>
        </w:r>
      </w:ins>
      <w:ins w:id="97" w:author="sgalopin" w:date="2012-09-13T08:49:00Z">
        <w:r>
          <w:t>« </w:t>
        </w:r>
      </w:ins>
      <w:ins w:id="98" w:author="sgalopin" w:date="2012-09-13T08:50:00Z">
        <w:r>
          <w:t>referent</w:t>
        </w:r>
      </w:ins>
      <w:ins w:id="99" w:author="sgalopin" w:date="2012-09-13T08:49:00Z">
        <w:r>
          <w:t>_data</w:t>
        </w:r>
      </w:ins>
      <w:ins w:id="100" w:author="sgalopin" w:date="2012-09-13T08:50:00Z">
        <w:r>
          <w:t xml:space="preserve"> » de la table « data » aura pour valeur </w:t>
        </w:r>
      </w:ins>
      <w:ins w:id="101" w:author="sgalopin" w:date="2012-09-13T08:51:00Z">
        <w:r>
          <w:t>« ecu »</w:t>
        </w:r>
      </w:ins>
      <w:ins w:id="102" w:author="sgalopin" w:date="2012-09-13T08:52:00Z">
        <w:r>
          <w:t xml:space="preserve"> qui est la donnée d’origine</w:t>
        </w:r>
      </w:ins>
      <w:ins w:id="103" w:author="sgalopin" w:date="2012-09-13T08:51:00Z">
        <w:r>
          <w:t xml:space="preserve">. </w:t>
        </w:r>
      </w:ins>
    </w:p>
    <w:p w:rsidR="00C93890" w:rsidRDefault="00C93890" w:rsidP="0061290D">
      <w:pPr>
        <w:pStyle w:val="ListParagraph"/>
        <w:numPr>
          <w:ins w:id="104" w:author="sgalopin" w:date="2012-09-13T08:43:00Z"/>
        </w:numPr>
        <w:jc w:val="center"/>
        <w:rPr>
          <w:ins w:id="105" w:author="sgalopin" w:date="2012-09-13T08:43:00Z"/>
        </w:rPr>
      </w:pPr>
      <w:ins w:id="106" w:author="sgalopin" w:date="2012-09-13T08:59:00Z">
        <w:r>
          <w:pict>
            <v:shape id="_x0000_i1028" type="#_x0000_t75" style="width:186pt;height:97.5pt">
              <v:imagedata r:id="rId8" o:title=""/>
            </v:shape>
          </w:pict>
        </w:r>
      </w:ins>
    </w:p>
    <w:p w:rsidR="00C93890" w:rsidRDefault="00C93890" w:rsidP="00C93890">
      <w:pPr>
        <w:pStyle w:val="ListParagraph"/>
        <w:numPr>
          <w:ins w:id="107" w:author="sgalopin" w:date="2012-09-13T08:43:00Z"/>
        </w:numPr>
        <w:ind w:left="708"/>
        <w:rPr>
          <w:ins w:id="108" w:author="sgalopin" w:date="2012-09-13T08:43:00Z"/>
        </w:rPr>
        <w:pPrChange w:id="109" w:author="sgalopin" w:date="2012-09-13T08:43:00Z">
          <w:pPr>
            <w:pStyle w:val="ListParagraph"/>
            <w:ind w:left="0"/>
          </w:pPr>
        </w:pPrChange>
      </w:pPr>
      <w:ins w:id="110" w:author="sgalopin" w:date="2012-09-13T08:43:00Z">
        <w:r>
          <w:t>Cette approche n’impacte donc aucunement le fonctionnement actuel d’OGAM et peut donc être ajoutée n’importe quand.</w:t>
        </w:r>
      </w:ins>
    </w:p>
    <w:p w:rsidR="00C93890" w:rsidRDefault="00C93890" w:rsidP="00295585">
      <w:pPr>
        <w:pStyle w:val="ListParagraph"/>
        <w:numPr>
          <w:ilvl w:val="0"/>
          <w:numId w:val="4"/>
          <w:numberingChange w:id="111" w:author="sgalopin" w:date="2012-09-12T09:18:00Z" w:original="%1:6:0:."/>
        </w:numPr>
        <w:rPr>
          <w:ins w:id="112" w:author="sgalopin" w:date="2012-09-13T08:40:00Z"/>
        </w:rPr>
      </w:pPr>
      <w:ins w:id="113" w:author="sgalopin" w:date="2012-09-13T08:39:00Z">
        <w:r>
          <w:t>Notion d’unité de saisie et d</w:t>
        </w:r>
      </w:ins>
      <w:ins w:id="114" w:author="sgalopin" w:date="2012-09-13T08:40:00Z">
        <w:r>
          <w:t>’unité de stockage</w:t>
        </w:r>
      </w:ins>
    </w:p>
    <w:p w:rsidR="00C93890" w:rsidRDefault="00C93890" w:rsidP="00295585">
      <w:pPr>
        <w:pStyle w:val="ListParagraph"/>
        <w:numPr>
          <w:ilvl w:val="0"/>
          <w:numId w:val="4"/>
          <w:numberingChange w:id="115" w:author="sgalopin" w:date="2012-09-12T09:18:00Z" w:original="%1:6:0:."/>
        </w:numPr>
        <w:rPr>
          <w:ins w:id="116" w:author="sgalopin" w:date="2012-09-13T08:40:00Z"/>
        </w:rPr>
      </w:pPr>
      <w:ins w:id="117" w:author="sgalopin" w:date="2012-09-13T08:40:00Z">
        <w:r>
          <w:t>Notion de filtrage des modalités en fonction d’un contexte (ou dataset de saisie)</w:t>
        </w:r>
      </w:ins>
    </w:p>
    <w:p w:rsidR="00C93890" w:rsidRDefault="00C93890" w:rsidP="00295585">
      <w:pPr>
        <w:pStyle w:val="ListParagraph"/>
        <w:numPr>
          <w:ilvl w:val="0"/>
          <w:numId w:val="4"/>
          <w:numberingChange w:id="118" w:author="sgalopin" w:date="2012-09-12T09:18:00Z" w:original="%1:6:0:."/>
        </w:numPr>
        <w:rPr>
          <w:ins w:id="119" w:author="sgalopin" w:date="2013-02-15T11:45:00Z"/>
        </w:rPr>
      </w:pPr>
      <w:ins w:id="120" w:author="sgalopin" w:date="2012-09-13T08:40:00Z">
        <w:r>
          <w:t>Notion de groupe de champs</w:t>
        </w:r>
      </w:ins>
      <w:ins w:id="121" w:author="sgalopin" w:date="2013-02-15T11:16:00Z">
        <w:r>
          <w:t xml:space="preserve"> (fieldset) et</w:t>
        </w:r>
      </w:ins>
      <w:ins w:id="122" w:author="sgalopin" w:date="2012-09-13T08:41:00Z">
        <w:r>
          <w:t xml:space="preserve"> d’écran</w:t>
        </w:r>
      </w:ins>
      <w:ins w:id="123" w:author="sgalopin" w:date="2012-09-13T08:40:00Z">
        <w:r>
          <w:t xml:space="preserve"> dans un formulaire </w:t>
        </w:r>
      </w:ins>
      <w:ins w:id="124" w:author="sgalopin" w:date="2012-09-13T08:43:00Z">
        <w:r>
          <w:t>pour la saisie sur pda.</w:t>
        </w:r>
      </w:ins>
      <w:ins w:id="125" w:author="sgalopin" w:date="2012-09-13T08:40:00Z">
        <w:r>
          <w:t xml:space="preserve"> </w:t>
        </w:r>
      </w:ins>
    </w:p>
    <w:p w:rsidR="00C93890" w:rsidRDefault="00C93890" w:rsidP="00295585">
      <w:pPr>
        <w:pStyle w:val="ListParagraph"/>
        <w:numPr>
          <w:ilvl w:val="0"/>
          <w:numId w:val="4"/>
          <w:numberingChange w:id="126" w:author="sgalopin" w:date="2012-09-12T09:18:00Z" w:original="%1:6:0:."/>
        </w:numPr>
        <w:rPr>
          <w:ins w:id="127" w:author="sgalopin" w:date="2013-02-15T11:45:00Z"/>
        </w:rPr>
      </w:pPr>
      <w:ins w:id="128" w:author="sgalopin" w:date="2013-02-15T11:45:00Z">
        <w:r>
          <w:t>Notion de zonage (usite/site) en complément de la notion de géométrie</w:t>
        </w:r>
      </w:ins>
      <w:ins w:id="129" w:author="sgalopin" w:date="2013-02-15T11:47:00Z">
        <w:r>
          <w:t>.</w:t>
        </w:r>
      </w:ins>
    </w:p>
    <w:p w:rsidR="00C93890" w:rsidDel="00752B9E" w:rsidRDefault="00C93890" w:rsidP="00295585">
      <w:pPr>
        <w:pStyle w:val="ListParagraph"/>
        <w:numPr>
          <w:ilvl w:val="0"/>
          <w:numId w:val="4"/>
          <w:numberingChange w:id="130" w:author="sgalopin" w:date="2012-09-12T09:18:00Z" w:original="%1:6:0:."/>
        </w:numPr>
        <w:rPr>
          <w:del w:id="131" w:author="sgalopin" w:date="2012-09-12T10:22:00Z"/>
        </w:rPr>
      </w:pPr>
      <w:ins w:id="132" w:author="sgalopin" w:date="2013-02-15T11:46:00Z">
        <w:r>
          <w:t xml:space="preserve">Notion de données de contexte pour </w:t>
        </w:r>
      </w:ins>
      <w:ins w:id="133" w:author="sgalopin" w:date="2013-02-15T11:47:00Z">
        <w:r>
          <w:t>l’</w:t>
        </w:r>
      </w:ins>
      <w:ins w:id="134" w:author="sgalopin" w:date="2013-02-15T11:46:00Z">
        <w:r>
          <w:t>édition/</w:t>
        </w:r>
      </w:ins>
      <w:ins w:id="135" w:author="sgalopin" w:date="2013-02-15T11:47:00Z">
        <w:r>
          <w:t xml:space="preserve">la </w:t>
        </w:r>
      </w:ins>
      <w:ins w:id="136" w:author="sgalopin" w:date="2013-02-15T11:46:00Z">
        <w:r>
          <w:t>sauvegarde des données d</w:t>
        </w:r>
      </w:ins>
      <w:ins w:id="137" w:author="sgalopin" w:date="2013-02-15T11:47:00Z">
        <w:r>
          <w:t>’un formulaire.</w:t>
        </w:r>
      </w:ins>
      <w:del w:id="138" w:author="sgalopin" w:date="2012-09-12T10:15:00Z">
        <w:r w:rsidDel="00752B9E">
          <w:delText>.</w:delText>
        </w:r>
      </w:del>
    </w:p>
    <w:p w:rsidR="00C93890" w:rsidRDefault="00C93890" w:rsidP="00295585">
      <w:pPr>
        <w:pStyle w:val="ListParagraph"/>
        <w:numPr>
          <w:ilvl w:val="0"/>
          <w:numId w:val="4"/>
          <w:numberingChange w:id="139" w:author="sgalopin" w:date="2012-09-12T09:18:00Z" w:original="%1:6:0:."/>
        </w:numPr>
        <w:rPr>
          <w:ins w:id="140" w:author="sgalopin" w:date="2012-09-12T10:23:00Z"/>
        </w:rPr>
      </w:pPr>
      <w:del w:id="141" w:author="sgalopin" w:date="2012-09-12T10:22:00Z">
        <w:r w:rsidDel="00752B9E">
          <w:delText>La variation des unités en fonction de l’espace n’est pas retenue mais il pourra être envisagé la possibilité de gérer des lots de données spéciales</w:delText>
        </w:r>
      </w:del>
    </w:p>
    <w:p w:rsidR="00C93890" w:rsidRDefault="00C93890" w:rsidP="00C93890">
      <w:pPr>
        <w:pStyle w:val="ListParagraph"/>
        <w:numPr>
          <w:ins w:id="142" w:author="sgalopin" w:date="2012-09-12T13:37:00Z"/>
        </w:numPr>
        <w:rPr>
          <w:ins w:id="143" w:author="sgalopin" w:date="2012-09-13T08:38:00Z"/>
        </w:rPr>
        <w:pPrChange w:id="144" w:author="sgalopin" w:date="2012-09-12T13:37:00Z">
          <w:pPr>
            <w:pStyle w:val="ListParagraph"/>
            <w:ind w:left="0"/>
          </w:pPr>
        </w:pPrChange>
      </w:pPr>
    </w:p>
    <w:p w:rsidR="00C93890" w:rsidRDefault="00C93890" w:rsidP="0061290D">
      <w:pPr>
        <w:pStyle w:val="ListParagraph"/>
        <w:numPr>
          <w:ins w:id="145" w:author="sgalopin" w:date="2012-09-13T08:38:00Z"/>
        </w:numPr>
        <w:ind w:left="0"/>
      </w:pPr>
      <w:del w:id="146" w:author="sgalopin" w:date="2012-09-12T10:22:00Z">
        <w:r w:rsidDel="00752B9E">
          <w:delText>.</w:delText>
        </w:r>
      </w:del>
    </w:p>
    <w:p w:rsidR="00C93890" w:rsidRDefault="00C93890" w:rsidP="009118CC">
      <w:pPr>
        <w:pStyle w:val="Heading2"/>
      </w:pPr>
      <w:r>
        <w:t>Règles pour la prise en compte des modifications dans le cadre du projet SONGE</w:t>
      </w:r>
    </w:p>
    <w:p w:rsidR="00C93890" w:rsidRDefault="00C93890" w:rsidP="009118CC">
      <w:r>
        <w:t>MetaIFN ne doit pas être modifiée (ou perturbée) par des implémentations applicatives.</w:t>
      </w:r>
    </w:p>
    <w:p w:rsidR="00C93890" w:rsidRDefault="00C93890" w:rsidP="009118CC">
      <w:r>
        <w:t>Il n’est pas envisagé d’introduire des modifications de structure de la base de données E-forest qui nécessiteraient des transformations importantes dans l’application OGAM</w:t>
      </w:r>
    </w:p>
    <w:p w:rsidR="00C93890" w:rsidRDefault="00C93890" w:rsidP="009118CC">
      <w:r>
        <w:t>Il est nécessaire de faire évoluer le méta modèle pour que le framework QT s’appuie sur le méta-modèle cible si cela ne remet pas en cause les charges estimées dans le projet SONGE initial.</w:t>
      </w:r>
    </w:p>
    <w:sectPr w:rsidR="00C93890" w:rsidSect="00FA09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5234"/>
    <w:multiLevelType w:val="hybridMultilevel"/>
    <w:tmpl w:val="B4967DA8"/>
    <w:lvl w:ilvl="0" w:tplc="6FCA1184">
      <w:start w:val="5"/>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80C6F33"/>
    <w:multiLevelType w:val="hybridMultilevel"/>
    <w:tmpl w:val="4C2489EE"/>
    <w:lvl w:ilvl="0" w:tplc="6FCA1184">
      <w:start w:val="5"/>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98705A"/>
    <w:multiLevelType w:val="hybridMultilevel"/>
    <w:tmpl w:val="195C272A"/>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nsid w:val="78FA6071"/>
    <w:multiLevelType w:val="hybridMultilevel"/>
    <w:tmpl w:val="32F0A054"/>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579D"/>
    <w:rsid w:val="00084C1C"/>
    <w:rsid w:val="000D0A49"/>
    <w:rsid w:val="001C22A9"/>
    <w:rsid w:val="001E74A2"/>
    <w:rsid w:val="00206F9A"/>
    <w:rsid w:val="00292149"/>
    <w:rsid w:val="00295585"/>
    <w:rsid w:val="002C6BF1"/>
    <w:rsid w:val="00300959"/>
    <w:rsid w:val="003751A8"/>
    <w:rsid w:val="003A1C93"/>
    <w:rsid w:val="003D34CB"/>
    <w:rsid w:val="003E30D5"/>
    <w:rsid w:val="003F5D51"/>
    <w:rsid w:val="00403F3C"/>
    <w:rsid w:val="0046549D"/>
    <w:rsid w:val="00474F41"/>
    <w:rsid w:val="00476EC4"/>
    <w:rsid w:val="004E45DF"/>
    <w:rsid w:val="00526033"/>
    <w:rsid w:val="005261B7"/>
    <w:rsid w:val="005A07EB"/>
    <w:rsid w:val="0061290D"/>
    <w:rsid w:val="00630A97"/>
    <w:rsid w:val="006366A0"/>
    <w:rsid w:val="006723A9"/>
    <w:rsid w:val="0069763F"/>
    <w:rsid w:val="006E517C"/>
    <w:rsid w:val="0071395B"/>
    <w:rsid w:val="00736ABE"/>
    <w:rsid w:val="00752B9E"/>
    <w:rsid w:val="007E318B"/>
    <w:rsid w:val="007E75E4"/>
    <w:rsid w:val="00835479"/>
    <w:rsid w:val="00857DD8"/>
    <w:rsid w:val="00876AF9"/>
    <w:rsid w:val="008C236D"/>
    <w:rsid w:val="008C4218"/>
    <w:rsid w:val="009118CC"/>
    <w:rsid w:val="009362B2"/>
    <w:rsid w:val="009674E1"/>
    <w:rsid w:val="009C0047"/>
    <w:rsid w:val="00A34DDC"/>
    <w:rsid w:val="00A7682E"/>
    <w:rsid w:val="00A945D1"/>
    <w:rsid w:val="00AC3B8A"/>
    <w:rsid w:val="00AD579D"/>
    <w:rsid w:val="00AE1CDF"/>
    <w:rsid w:val="00AE27B3"/>
    <w:rsid w:val="00AF2A71"/>
    <w:rsid w:val="00AF6F2A"/>
    <w:rsid w:val="00B752BB"/>
    <w:rsid w:val="00B75E4C"/>
    <w:rsid w:val="00BF429B"/>
    <w:rsid w:val="00C458BA"/>
    <w:rsid w:val="00C8572B"/>
    <w:rsid w:val="00C93890"/>
    <w:rsid w:val="00CC439A"/>
    <w:rsid w:val="00CD0419"/>
    <w:rsid w:val="00D35985"/>
    <w:rsid w:val="00D74773"/>
    <w:rsid w:val="00D83B9F"/>
    <w:rsid w:val="00EB0371"/>
    <w:rsid w:val="00ED7572"/>
    <w:rsid w:val="00EE3FD8"/>
    <w:rsid w:val="00F85C2A"/>
    <w:rsid w:val="00FA09CC"/>
    <w:rsid w:val="00FD2DB3"/>
    <w:rsid w:val="00FE165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585"/>
    <w:pPr>
      <w:spacing w:after="200" w:line="276" w:lineRule="auto"/>
    </w:pPr>
    <w:rPr>
      <w:lang w:eastAsia="en-US"/>
    </w:rPr>
  </w:style>
  <w:style w:type="paragraph" w:styleId="Heading1">
    <w:name w:val="heading 1"/>
    <w:basedOn w:val="Normal"/>
    <w:next w:val="Normal"/>
    <w:link w:val="Heading1Char"/>
    <w:uiPriority w:val="99"/>
    <w:qFormat/>
    <w:rsid w:val="00AD579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29558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579D"/>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295585"/>
    <w:rPr>
      <w:rFonts w:ascii="Cambria" w:hAnsi="Cambria" w:cs="Times New Roman"/>
      <w:b/>
      <w:bCs/>
      <w:color w:val="4F81BD"/>
      <w:sz w:val="26"/>
      <w:szCs w:val="26"/>
    </w:rPr>
  </w:style>
  <w:style w:type="paragraph" w:styleId="ListParagraph">
    <w:name w:val="List Paragraph"/>
    <w:basedOn w:val="Normal"/>
    <w:uiPriority w:val="99"/>
    <w:qFormat/>
    <w:rsid w:val="00295585"/>
    <w:pPr>
      <w:ind w:left="720"/>
      <w:contextualSpacing/>
    </w:pPr>
  </w:style>
  <w:style w:type="paragraph" w:styleId="BalloonText">
    <w:name w:val="Balloon Text"/>
    <w:basedOn w:val="Normal"/>
    <w:link w:val="BalloonTextChar"/>
    <w:uiPriority w:val="99"/>
    <w:semiHidden/>
    <w:rsid w:val="004E45D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00959"/>
    <w:rPr>
      <w:rFonts w:ascii="Times New Roman" w:hAnsi="Times New Roman" w:cs="Times New Roman"/>
      <w:sz w:val="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4</Pages>
  <Words>839</Words>
  <Characters>4619</Characters>
  <Application>Microsoft Office Outlook</Application>
  <DocSecurity>0</DocSecurity>
  <Lines>0</Lines>
  <Paragraphs>0</Paragraphs>
  <ScaleCrop>false</ScaleCrop>
  <Company>IGN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 des modèles de métadonnées</dc:title>
  <dc:subject/>
  <dc:creator>Jean-Luc Cousin</dc:creator>
  <cp:keywords/>
  <dc:description/>
  <cp:lastModifiedBy>sgalopin</cp:lastModifiedBy>
  <cp:revision>4</cp:revision>
  <cp:lastPrinted>2012-09-12T11:27:00Z</cp:lastPrinted>
  <dcterms:created xsi:type="dcterms:W3CDTF">2013-02-15T10:16:00Z</dcterms:created>
  <dcterms:modified xsi:type="dcterms:W3CDTF">2013-02-15T10:47:00Z</dcterms:modified>
</cp:coreProperties>
</file>